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A86" w:rsidRDefault="00750A86" w:rsidP="00543839">
      <w:pPr>
        <w:pStyle w:val="Heading3"/>
      </w:pPr>
      <w:bookmarkStart w:id="0" w:name="_top"/>
      <w:bookmarkEnd w:id="0"/>
      <w:r>
        <w:t>LỜI CẢM ƠN</w:t>
      </w:r>
    </w:p>
    <w:p w:rsidR="00750A86" w:rsidRDefault="00750A86" w:rsidP="00750A86">
      <w:pPr>
        <w:pStyle w:val="paragraph"/>
      </w:pPr>
      <w:r>
        <w:t>Đầu tiên, chúng em xin gởi lời cảm ơn đến Thầy, Cô khoa Công nghệ Thông tin trường Đại học Khoa học Tự nhiên đã tận tình dạy dỗ, dìu dắt chúng em suốt bốn năm đại học.</w:t>
      </w:r>
    </w:p>
    <w:p w:rsidR="00750A86" w:rsidRDefault="00750A86" w:rsidP="00750A86">
      <w:pPr>
        <w:pStyle w:val="paragraph"/>
      </w:pPr>
      <w:r>
        <w:t xml:space="preserve">Chúng em cảm ơn </w:t>
      </w:r>
      <w:r>
        <w:t>Thầy Nguyễn Văn Vũ</w:t>
      </w:r>
      <w:r>
        <w:t>, người tận tình hướng dẫn, giúp đỡ, động viên chúng em hoàn thành luận văn này.</w:t>
      </w:r>
    </w:p>
    <w:p w:rsidR="00750A86" w:rsidRDefault="00750A86" w:rsidP="00750A86">
      <w:pPr>
        <w:pStyle w:val="paragraph"/>
      </w:pPr>
      <w:r>
        <w:t xml:space="preserve">Cuối cùng, chúng con cảm ơn Ba, Mẹ và những người thân đã khích lệ, động viên chúng con trong thời gian học tập, nghiên cứu để có được thành quả như ngày nay. </w:t>
      </w:r>
    </w:p>
    <w:p w:rsidR="00750A86" w:rsidRDefault="00750A86" w:rsidP="00750A86">
      <w:pPr>
        <w:tabs>
          <w:tab w:val="left" w:pos="5220"/>
          <w:tab w:val="left" w:pos="5400"/>
        </w:tabs>
        <w:rPr>
          <w:lang w:bidi="he-IL"/>
        </w:rPr>
      </w:pPr>
    </w:p>
    <w:p w:rsidR="00750A86" w:rsidRDefault="00750A86" w:rsidP="00750A86">
      <w:pPr>
        <w:tabs>
          <w:tab w:val="left" w:pos="2880"/>
          <w:tab w:val="left" w:pos="5220"/>
          <w:tab w:val="left" w:pos="5400"/>
          <w:tab w:val="left" w:pos="5580"/>
        </w:tabs>
        <w:ind w:firstLine="4320"/>
        <w:jc w:val="center"/>
        <w:rPr>
          <w:lang w:bidi="he-IL"/>
        </w:rPr>
      </w:pPr>
      <w:r>
        <w:rPr>
          <w:lang w:bidi="he-IL"/>
        </w:rPr>
        <w:t>Tháng 6</w:t>
      </w:r>
      <w:r>
        <w:rPr>
          <w:lang w:bidi="he-IL"/>
        </w:rPr>
        <w:t xml:space="preserve"> năm 20</w:t>
      </w:r>
      <w:r>
        <w:rPr>
          <w:lang w:bidi="he-IL"/>
        </w:rPr>
        <w:t>12</w:t>
      </w:r>
    </w:p>
    <w:p w:rsidR="00750A86" w:rsidRDefault="00750A86" w:rsidP="00750A86">
      <w:pPr>
        <w:ind w:firstLine="4320"/>
        <w:jc w:val="center"/>
        <w:rPr>
          <w:lang w:bidi="he-IL"/>
        </w:rPr>
      </w:pPr>
      <w:r>
        <w:rPr>
          <w:lang w:bidi="he-IL"/>
        </w:rPr>
        <w:t>Sinh viên</w:t>
      </w:r>
    </w:p>
    <w:p w:rsidR="00750A86" w:rsidRDefault="00750A86" w:rsidP="00750A86">
      <w:pPr>
        <w:tabs>
          <w:tab w:val="left" w:pos="2880"/>
          <w:tab w:val="left" w:pos="5220"/>
          <w:tab w:val="left" w:pos="5400"/>
          <w:tab w:val="left" w:pos="5580"/>
        </w:tabs>
        <w:ind w:firstLine="4320"/>
        <w:jc w:val="center"/>
        <w:rPr>
          <w:lang w:bidi="he-IL"/>
        </w:rPr>
      </w:pPr>
      <w:r>
        <w:rPr>
          <w:lang w:bidi="he-IL"/>
        </w:rPr>
        <w:t>Đinh Văn Hoàng – Nguyễn Đức Xuân</w:t>
      </w:r>
    </w:p>
    <w:p w:rsidR="00750A86" w:rsidRDefault="00750A86">
      <w:pPr>
        <w:spacing w:before="0" w:after="200" w:line="276" w:lineRule="auto"/>
        <w:rPr>
          <w:lang w:bidi="he-IL"/>
        </w:rPr>
      </w:pPr>
      <w:r>
        <w:rPr>
          <w:lang w:bidi="he-IL"/>
        </w:rPr>
        <w:br w:type="page"/>
      </w:r>
    </w:p>
    <w:p w:rsidR="00750A86" w:rsidRPr="00543839" w:rsidRDefault="00750A86" w:rsidP="00543839">
      <w:pPr>
        <w:pStyle w:val="Heading3"/>
        <w:rPr>
          <w:lang w:bidi="he-IL"/>
        </w:rPr>
      </w:pPr>
      <w:r w:rsidRPr="00543839">
        <w:rPr>
          <w:lang w:bidi="he-IL"/>
        </w:rPr>
        <w:lastRenderedPageBreak/>
        <w:t>NHẬN XÉT CỦA GIÁO VIÊN HƯỚNG DẪN</w:t>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tabs>
          <w:tab w:val="right" w:leader="dot" w:pos="9360"/>
        </w:tabs>
        <w:rPr>
          <w:lang w:bidi="he-IL"/>
        </w:rPr>
      </w:pPr>
      <w:r>
        <w:rPr>
          <w:lang w:bidi="he-IL"/>
        </w:rPr>
        <w:tab/>
      </w:r>
    </w:p>
    <w:p w:rsidR="00750A86" w:rsidRDefault="00750A86" w:rsidP="00750A86">
      <w:pPr>
        <w:jc w:val="right"/>
      </w:pPr>
      <w:r>
        <w:t>Ngày…… tháng……năm 20</w:t>
      </w:r>
      <w:r>
        <w:t>12</w:t>
      </w:r>
      <w:r>
        <w:tab/>
        <w:t xml:space="preserve">        </w:t>
      </w:r>
    </w:p>
    <w:p w:rsidR="00750A86" w:rsidRDefault="00750A86" w:rsidP="00750A86">
      <w:pPr>
        <w:tabs>
          <w:tab w:val="left" w:pos="7020"/>
        </w:tabs>
      </w:pPr>
      <w:r>
        <w:tab/>
        <w:t>Ký tên</w:t>
      </w:r>
    </w:p>
    <w:p w:rsidR="00750A86" w:rsidRDefault="00750A86">
      <w:pPr>
        <w:spacing w:before="0" w:after="200" w:line="276" w:lineRule="auto"/>
      </w:pPr>
      <w:r>
        <w:br w:type="page"/>
      </w:r>
    </w:p>
    <w:p w:rsidR="00750A86" w:rsidRDefault="00750A86" w:rsidP="00543839">
      <w:pPr>
        <w:pStyle w:val="Heading3"/>
        <w:rPr>
          <w:lang w:bidi="he-IL"/>
        </w:rPr>
      </w:pPr>
      <w:bookmarkStart w:id="1" w:name="_GoBack"/>
      <w:r>
        <w:rPr>
          <w:lang w:bidi="he-IL"/>
        </w:rPr>
        <w:lastRenderedPageBreak/>
        <w:t>NHẬN XÉT CỦA GIÁO VIÊN PHẢN BIỆN</w:t>
      </w:r>
    </w:p>
    <w:bookmarkEnd w:id="1"/>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tabs>
          <w:tab w:val="right" w:leader="dot" w:pos="9360"/>
        </w:tabs>
      </w:pPr>
      <w:r>
        <w:tab/>
      </w:r>
    </w:p>
    <w:p w:rsidR="00750A86" w:rsidRDefault="00750A86" w:rsidP="00750A86">
      <w:pPr>
        <w:jc w:val="right"/>
      </w:pPr>
      <w:r>
        <w:t>Ngày…… tháng……năm 2012</w:t>
      </w:r>
      <w:r>
        <w:tab/>
        <w:t xml:space="preserve">        </w:t>
      </w:r>
    </w:p>
    <w:p w:rsidR="00750A86" w:rsidRDefault="00750A86" w:rsidP="00750A86">
      <w:pPr>
        <w:tabs>
          <w:tab w:val="left" w:pos="7020"/>
        </w:tabs>
      </w:pPr>
      <w:r>
        <w:tab/>
        <w:t>Ký tên</w:t>
      </w:r>
    </w:p>
    <w:p w:rsidR="00551119" w:rsidRDefault="00551119">
      <w:pPr>
        <w:spacing w:before="0" w:after="200" w:line="276" w:lineRule="auto"/>
      </w:pPr>
      <w:r>
        <w:br w:type="page"/>
      </w:r>
    </w:p>
    <w:p w:rsidR="00750A86" w:rsidRPr="00551119" w:rsidRDefault="00551119" w:rsidP="00EF740F">
      <w:pPr>
        <w:pStyle w:val="Heading1"/>
        <w:numPr>
          <w:ilvl w:val="0"/>
          <w:numId w:val="0"/>
        </w:numPr>
      </w:pPr>
      <w:bookmarkStart w:id="2" w:name="_Toc325487670"/>
      <w:r w:rsidRPr="00551119">
        <w:lastRenderedPageBreak/>
        <w:t>MỤC LỤC</w:t>
      </w:r>
      <w:bookmarkEnd w:id="2"/>
    </w:p>
    <w:p w:rsidR="00426ADE" w:rsidRDefault="00A6518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426ADE">
        <w:rPr>
          <w:noProof/>
        </w:rPr>
        <w:t>MỤC LỤC</w:t>
      </w:r>
      <w:r w:rsidR="00426ADE">
        <w:rPr>
          <w:noProof/>
        </w:rPr>
        <w:tab/>
      </w:r>
      <w:r w:rsidR="00426ADE">
        <w:rPr>
          <w:noProof/>
        </w:rPr>
        <w:fldChar w:fldCharType="begin"/>
      </w:r>
      <w:r w:rsidR="00426ADE">
        <w:rPr>
          <w:noProof/>
        </w:rPr>
        <w:instrText xml:space="preserve"> PAGEREF _Toc325487670 \h </w:instrText>
      </w:r>
      <w:r w:rsidR="00426ADE">
        <w:rPr>
          <w:noProof/>
        </w:rPr>
      </w:r>
      <w:r w:rsidR="00426ADE">
        <w:rPr>
          <w:noProof/>
        </w:rPr>
        <w:fldChar w:fldCharType="separate"/>
      </w:r>
      <w:r w:rsidR="00426ADE">
        <w:rPr>
          <w:noProof/>
        </w:rPr>
        <w:t>4</w:t>
      </w:r>
      <w:r w:rsidR="00426ADE">
        <w:rPr>
          <w:noProof/>
        </w:rPr>
        <w:fldChar w:fldCharType="end"/>
      </w:r>
    </w:p>
    <w:p w:rsidR="00426ADE" w:rsidRDefault="00426ADE">
      <w:pPr>
        <w:pStyle w:val="TOC1"/>
        <w:tabs>
          <w:tab w:val="left" w:pos="1100"/>
          <w:tab w:val="right" w:leader="dot" w:pos="9350"/>
        </w:tabs>
        <w:rPr>
          <w:rFonts w:asciiTheme="minorHAnsi" w:eastAsiaTheme="minorEastAsia" w:hAnsiTheme="minorHAnsi" w:cstheme="minorBidi"/>
          <w:noProof/>
          <w:sz w:val="22"/>
          <w:szCs w:val="22"/>
        </w:rPr>
      </w:pPr>
      <w:r>
        <w:rPr>
          <w:noProof/>
        </w:rPr>
        <w:t>Phần 1 -</w:t>
      </w:r>
      <w:r>
        <w:rPr>
          <w:rFonts w:asciiTheme="minorHAnsi" w:eastAsiaTheme="minorEastAsia" w:hAnsiTheme="minorHAnsi" w:cstheme="minorBidi"/>
          <w:noProof/>
          <w:sz w:val="22"/>
          <w:szCs w:val="22"/>
        </w:rPr>
        <w:tab/>
      </w:r>
      <w:r>
        <w:rPr>
          <w:noProof/>
        </w:rPr>
        <w:t>TÌM HIỂU VẤN ĐỀ</w:t>
      </w:r>
      <w:r>
        <w:rPr>
          <w:noProof/>
        </w:rPr>
        <w:tab/>
      </w:r>
      <w:r>
        <w:rPr>
          <w:noProof/>
        </w:rPr>
        <w:fldChar w:fldCharType="begin"/>
      </w:r>
      <w:r>
        <w:rPr>
          <w:noProof/>
        </w:rPr>
        <w:instrText xml:space="preserve"> PAGEREF _Toc325487671 \h </w:instrText>
      </w:r>
      <w:r>
        <w:rPr>
          <w:noProof/>
        </w:rPr>
      </w:r>
      <w:r>
        <w:rPr>
          <w:noProof/>
        </w:rPr>
        <w:fldChar w:fldCharType="separate"/>
      </w:r>
      <w:r>
        <w:rPr>
          <w:noProof/>
        </w:rPr>
        <w:t>5</w:t>
      </w:r>
      <w:r>
        <w:rPr>
          <w:noProof/>
        </w:rPr>
        <w:fldChar w:fldCharType="end"/>
      </w:r>
    </w:p>
    <w:p w:rsidR="00426ADE" w:rsidRDefault="00426ADE">
      <w:pPr>
        <w:pStyle w:val="TOC1"/>
        <w:tabs>
          <w:tab w:val="left" w:pos="1100"/>
          <w:tab w:val="right" w:leader="dot" w:pos="9350"/>
        </w:tabs>
        <w:rPr>
          <w:rFonts w:asciiTheme="minorHAnsi" w:eastAsiaTheme="minorEastAsia" w:hAnsiTheme="minorHAnsi" w:cstheme="minorBidi"/>
          <w:noProof/>
          <w:sz w:val="22"/>
          <w:szCs w:val="22"/>
        </w:rPr>
      </w:pPr>
      <w:r>
        <w:rPr>
          <w:noProof/>
        </w:rPr>
        <w:t>Phần 2 -</w:t>
      </w:r>
      <w:r>
        <w:rPr>
          <w:rFonts w:asciiTheme="minorHAnsi" w:eastAsiaTheme="minorEastAsia" w:hAnsiTheme="minorHAnsi" w:cstheme="minorBidi"/>
          <w:noProof/>
          <w:sz w:val="22"/>
          <w:szCs w:val="22"/>
        </w:rPr>
        <w:tab/>
      </w:r>
      <w:r>
        <w:rPr>
          <w:noProof/>
        </w:rPr>
        <w:t>THIẾT KẾ VÀ CÀI ĐẶT</w:t>
      </w:r>
      <w:r>
        <w:rPr>
          <w:noProof/>
        </w:rPr>
        <w:tab/>
      </w:r>
      <w:r>
        <w:rPr>
          <w:noProof/>
        </w:rPr>
        <w:fldChar w:fldCharType="begin"/>
      </w:r>
      <w:r>
        <w:rPr>
          <w:noProof/>
        </w:rPr>
        <w:instrText xml:space="preserve"> PAGEREF _Toc325487672 \h </w:instrText>
      </w:r>
      <w:r>
        <w:rPr>
          <w:noProof/>
        </w:rPr>
      </w:r>
      <w:r>
        <w:rPr>
          <w:noProof/>
        </w:rPr>
        <w:fldChar w:fldCharType="separate"/>
      </w:r>
      <w:r>
        <w:rPr>
          <w:noProof/>
        </w:rPr>
        <w:t>5</w:t>
      </w:r>
      <w:r>
        <w:rPr>
          <w:noProof/>
        </w:rPr>
        <w:fldChar w:fldCharType="end"/>
      </w:r>
    </w:p>
    <w:p w:rsidR="00426ADE" w:rsidRDefault="00426ADE">
      <w:pPr>
        <w:pStyle w:val="TOC1"/>
        <w:tabs>
          <w:tab w:val="left" w:pos="1100"/>
          <w:tab w:val="right" w:leader="dot" w:pos="9350"/>
        </w:tabs>
        <w:rPr>
          <w:rFonts w:asciiTheme="minorHAnsi" w:eastAsiaTheme="minorEastAsia" w:hAnsiTheme="minorHAnsi" w:cstheme="minorBidi"/>
          <w:noProof/>
          <w:sz w:val="22"/>
          <w:szCs w:val="22"/>
        </w:rPr>
      </w:pPr>
      <w:r>
        <w:rPr>
          <w:noProof/>
        </w:rPr>
        <w:t>Phần 3 -</w:t>
      </w:r>
      <w:r>
        <w:rPr>
          <w:rFonts w:asciiTheme="minorHAnsi" w:eastAsiaTheme="minorEastAsia" w:hAnsiTheme="minorHAnsi" w:cstheme="minorBidi"/>
          <w:noProof/>
          <w:sz w:val="22"/>
          <w:szCs w:val="22"/>
        </w:rPr>
        <w:tab/>
      </w:r>
      <w:r>
        <w:rPr>
          <w:noProof/>
        </w:rPr>
        <w:t>KẾT QUẢ - ĐÁNH GIÁ – HƯỚNG PHÁT TRIỂN</w:t>
      </w:r>
      <w:r>
        <w:rPr>
          <w:noProof/>
        </w:rPr>
        <w:tab/>
      </w:r>
      <w:r>
        <w:rPr>
          <w:noProof/>
        </w:rPr>
        <w:fldChar w:fldCharType="begin"/>
      </w:r>
      <w:r>
        <w:rPr>
          <w:noProof/>
        </w:rPr>
        <w:instrText xml:space="preserve"> PAGEREF _Toc325487673 \h </w:instrText>
      </w:r>
      <w:r>
        <w:rPr>
          <w:noProof/>
        </w:rPr>
      </w:r>
      <w:r>
        <w:rPr>
          <w:noProof/>
        </w:rPr>
        <w:fldChar w:fldCharType="separate"/>
      </w:r>
      <w:r>
        <w:rPr>
          <w:noProof/>
        </w:rPr>
        <w:t>5</w:t>
      </w:r>
      <w:r>
        <w:rPr>
          <w:noProof/>
        </w:rPr>
        <w:fldChar w:fldCharType="end"/>
      </w:r>
    </w:p>
    <w:p w:rsidR="00426ADE" w:rsidRDefault="00426ADE">
      <w:pPr>
        <w:pStyle w:val="TOC3"/>
        <w:tabs>
          <w:tab w:val="right" w:leader="dot" w:pos="9350"/>
        </w:tabs>
        <w:rPr>
          <w:noProof/>
        </w:rPr>
      </w:pPr>
      <w:r>
        <w:rPr>
          <w:noProof/>
        </w:rPr>
        <w:t>DANH SÁCH CÁC BẢNG</w:t>
      </w:r>
      <w:r>
        <w:rPr>
          <w:noProof/>
        </w:rPr>
        <w:tab/>
      </w:r>
      <w:r>
        <w:rPr>
          <w:noProof/>
        </w:rPr>
        <w:fldChar w:fldCharType="begin"/>
      </w:r>
      <w:r>
        <w:rPr>
          <w:noProof/>
        </w:rPr>
        <w:instrText xml:space="preserve"> PAGEREF _Toc325487674 \h </w:instrText>
      </w:r>
      <w:r>
        <w:rPr>
          <w:noProof/>
        </w:rPr>
      </w:r>
      <w:r>
        <w:rPr>
          <w:noProof/>
        </w:rPr>
        <w:fldChar w:fldCharType="separate"/>
      </w:r>
      <w:r>
        <w:rPr>
          <w:noProof/>
        </w:rPr>
        <w:t>6</w:t>
      </w:r>
      <w:r>
        <w:rPr>
          <w:noProof/>
        </w:rPr>
        <w:fldChar w:fldCharType="end"/>
      </w:r>
    </w:p>
    <w:p w:rsidR="00426ADE" w:rsidRDefault="00426ADE">
      <w:pPr>
        <w:pStyle w:val="TOC3"/>
        <w:tabs>
          <w:tab w:val="right" w:leader="dot" w:pos="9350"/>
        </w:tabs>
        <w:rPr>
          <w:noProof/>
        </w:rPr>
      </w:pPr>
      <w:r>
        <w:rPr>
          <w:noProof/>
        </w:rPr>
        <w:t>DANH SÁCH CÁC HÌNH VẼ</w:t>
      </w:r>
      <w:r>
        <w:rPr>
          <w:noProof/>
        </w:rPr>
        <w:tab/>
      </w:r>
      <w:r>
        <w:rPr>
          <w:noProof/>
        </w:rPr>
        <w:fldChar w:fldCharType="begin"/>
      </w:r>
      <w:r>
        <w:rPr>
          <w:noProof/>
        </w:rPr>
        <w:instrText xml:space="preserve"> PAGEREF _Toc325487675 \h </w:instrText>
      </w:r>
      <w:r>
        <w:rPr>
          <w:noProof/>
        </w:rPr>
      </w:r>
      <w:r>
        <w:rPr>
          <w:noProof/>
        </w:rPr>
        <w:fldChar w:fldCharType="separate"/>
      </w:r>
      <w:r>
        <w:rPr>
          <w:noProof/>
        </w:rPr>
        <w:t>7</w:t>
      </w:r>
      <w:r>
        <w:rPr>
          <w:noProof/>
        </w:rPr>
        <w:fldChar w:fldCharType="end"/>
      </w:r>
    </w:p>
    <w:p w:rsidR="00426ADE" w:rsidRDefault="00426ADE">
      <w:pPr>
        <w:pStyle w:val="TOC3"/>
        <w:tabs>
          <w:tab w:val="right" w:leader="dot" w:pos="9350"/>
        </w:tabs>
        <w:rPr>
          <w:noProof/>
        </w:rPr>
      </w:pPr>
      <w:r>
        <w:rPr>
          <w:noProof/>
        </w:rPr>
        <w:t>TÀI LIỆU THAM KHẢO</w:t>
      </w:r>
      <w:r>
        <w:rPr>
          <w:noProof/>
        </w:rPr>
        <w:tab/>
      </w:r>
      <w:r>
        <w:rPr>
          <w:noProof/>
        </w:rPr>
        <w:fldChar w:fldCharType="begin"/>
      </w:r>
      <w:r>
        <w:rPr>
          <w:noProof/>
        </w:rPr>
        <w:instrText xml:space="preserve"> PAGEREF _Toc325487676 \h </w:instrText>
      </w:r>
      <w:r>
        <w:rPr>
          <w:noProof/>
        </w:rPr>
      </w:r>
      <w:r>
        <w:rPr>
          <w:noProof/>
        </w:rPr>
        <w:fldChar w:fldCharType="separate"/>
      </w:r>
      <w:r>
        <w:rPr>
          <w:noProof/>
        </w:rPr>
        <w:t>8</w:t>
      </w:r>
      <w:r>
        <w:rPr>
          <w:noProof/>
        </w:rPr>
        <w:fldChar w:fldCharType="end"/>
      </w:r>
    </w:p>
    <w:p w:rsidR="00961491" w:rsidRDefault="00A65187" w:rsidP="00750A86">
      <w:pPr>
        <w:tabs>
          <w:tab w:val="right" w:leader="dot" w:pos="9360"/>
        </w:tabs>
      </w:pPr>
      <w:r>
        <w:fldChar w:fldCharType="end"/>
      </w:r>
    </w:p>
    <w:p w:rsidR="00961491" w:rsidRDefault="00961491">
      <w:pPr>
        <w:spacing w:before="0" w:after="200" w:line="276" w:lineRule="auto"/>
      </w:pPr>
      <w:r>
        <w:br w:type="page"/>
      </w:r>
    </w:p>
    <w:p w:rsidR="00750A86" w:rsidRDefault="003F66BB" w:rsidP="00EF740F">
      <w:pPr>
        <w:pStyle w:val="Heading1"/>
        <w:numPr>
          <w:ilvl w:val="0"/>
          <w:numId w:val="2"/>
        </w:numPr>
      </w:pPr>
      <w:bookmarkStart w:id="3" w:name="_Toc325487671"/>
      <w:r>
        <w:lastRenderedPageBreak/>
        <w:t>TÌM HIỂU VẤN ĐỀ</w:t>
      </w:r>
      <w:bookmarkEnd w:id="3"/>
    </w:p>
    <w:p w:rsidR="00761601" w:rsidRDefault="003F66BB" w:rsidP="00761601">
      <w:pPr>
        <w:pStyle w:val="Heading1"/>
      </w:pPr>
      <w:bookmarkStart w:id="4" w:name="_Toc325487672"/>
      <w:r>
        <w:t>THIẾT KẾ VÀ CÀI ĐẶT</w:t>
      </w:r>
      <w:bookmarkEnd w:id="4"/>
    </w:p>
    <w:p w:rsidR="005718C7" w:rsidRDefault="003F66BB" w:rsidP="003F66BB">
      <w:pPr>
        <w:pStyle w:val="Heading1"/>
      </w:pPr>
      <w:bookmarkStart w:id="5" w:name="_Toc325487673"/>
      <w:r>
        <w:t>KẾT QUẢ - ĐÁNH GIÁ – HƯỚNG PHÁT TRIỂN</w:t>
      </w:r>
      <w:bookmarkEnd w:id="5"/>
    </w:p>
    <w:p w:rsidR="005718C7" w:rsidRDefault="005718C7" w:rsidP="005718C7">
      <w:pPr>
        <w:rPr>
          <w:rFonts w:eastAsiaTheme="majorEastAsia"/>
          <w:color w:val="000000" w:themeColor="text1"/>
          <w:sz w:val="28"/>
          <w:szCs w:val="28"/>
        </w:rPr>
      </w:pPr>
      <w:r>
        <w:br w:type="page"/>
      </w:r>
    </w:p>
    <w:p w:rsidR="003F66BB" w:rsidRDefault="005718C7" w:rsidP="00A877B6">
      <w:pPr>
        <w:pStyle w:val="Heading3"/>
      </w:pPr>
      <w:bookmarkStart w:id="6" w:name="_Toc325487674"/>
      <w:r>
        <w:lastRenderedPageBreak/>
        <w:t>DANH SÁCH CÁC BẢNG</w:t>
      </w:r>
      <w:bookmarkEnd w:id="6"/>
    </w:p>
    <w:p w:rsidR="005718C7" w:rsidRDefault="005718C7" w:rsidP="005718C7">
      <w:fldSimple w:instr=" INDEX  \* MERGEFORMAT ">
        <w:r>
          <w:rPr>
            <w:b/>
            <w:bCs/>
            <w:noProof/>
          </w:rPr>
          <w:t>No index entries found.</w:t>
        </w:r>
      </w:fldSimple>
    </w:p>
    <w:p w:rsidR="005718C7" w:rsidRDefault="005718C7" w:rsidP="005718C7">
      <w:r>
        <w:br w:type="page"/>
      </w:r>
    </w:p>
    <w:p w:rsidR="00361527" w:rsidRDefault="005718C7" w:rsidP="00A877B6">
      <w:pPr>
        <w:pStyle w:val="Heading3"/>
      </w:pPr>
      <w:bookmarkStart w:id="7" w:name="_Toc325487675"/>
      <w:r>
        <w:lastRenderedPageBreak/>
        <w:t>DANH SÁCH CÁC HÌNH VẼ</w:t>
      </w:r>
      <w:bookmarkEnd w:id="7"/>
    </w:p>
    <w:p w:rsidR="00361527" w:rsidRDefault="00361527">
      <w:pPr>
        <w:spacing w:before="0" w:after="200" w:line="276" w:lineRule="auto"/>
      </w:pPr>
      <w:r>
        <w:br w:type="page"/>
      </w:r>
    </w:p>
    <w:p w:rsidR="005718C7" w:rsidRPr="00A877B6" w:rsidRDefault="00361527" w:rsidP="00A877B6">
      <w:pPr>
        <w:pStyle w:val="Heading3"/>
      </w:pPr>
      <w:bookmarkStart w:id="8" w:name="_Toc325487676"/>
      <w:r w:rsidRPr="00A877B6">
        <w:lastRenderedPageBreak/>
        <w:t>TÀI LIỆU THAM KHẢO</w:t>
      </w:r>
      <w:bookmarkEnd w:id="8"/>
    </w:p>
    <w:p w:rsidR="00750A86" w:rsidRPr="00750A86" w:rsidRDefault="00750A86" w:rsidP="00750A86">
      <w:pPr>
        <w:tabs>
          <w:tab w:val="right" w:leader="dot" w:pos="9360"/>
        </w:tabs>
        <w:rPr>
          <w:lang w:bidi="he-IL"/>
        </w:rPr>
      </w:pPr>
    </w:p>
    <w:p w:rsidR="00105F39" w:rsidRDefault="00105F39"/>
    <w:sectPr w:rsidR="00105F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F8D" w:rsidRDefault="003E5F8D" w:rsidP="00750A86">
      <w:pPr>
        <w:spacing w:before="0" w:after="0" w:line="240" w:lineRule="auto"/>
      </w:pPr>
      <w:r>
        <w:separator/>
      </w:r>
    </w:p>
  </w:endnote>
  <w:endnote w:type="continuationSeparator" w:id="0">
    <w:p w:rsidR="003E5F8D" w:rsidRDefault="003E5F8D" w:rsidP="00750A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872221"/>
      <w:docPartObj>
        <w:docPartGallery w:val="Page Numbers (Bottom of Page)"/>
        <w:docPartUnique/>
      </w:docPartObj>
    </w:sdtPr>
    <w:sdtEndPr>
      <w:rPr>
        <w:noProof/>
      </w:rPr>
    </w:sdtEndPr>
    <w:sdtContent>
      <w:p w:rsidR="00750A86" w:rsidRDefault="00750A86" w:rsidP="00750A86">
        <w:pPr>
          <w:pStyle w:val="Footer"/>
        </w:pPr>
        <w:r>
          <w:t>Đinh Văn Hoàng – 0812164</w:t>
        </w:r>
        <w:r>
          <w:tab/>
        </w:r>
        <w:r>
          <w:fldChar w:fldCharType="begin"/>
        </w:r>
        <w:r>
          <w:instrText xml:space="preserve"> PAGE   \* MERGEFORMAT </w:instrText>
        </w:r>
        <w:r>
          <w:fldChar w:fldCharType="separate"/>
        </w:r>
        <w:r w:rsidR="00543839">
          <w:rPr>
            <w:noProof/>
          </w:rPr>
          <w:t>3</w:t>
        </w:r>
        <w:r>
          <w:rPr>
            <w:noProof/>
          </w:rPr>
          <w:fldChar w:fldCharType="end"/>
        </w:r>
        <w:r>
          <w:rPr>
            <w:noProof/>
          </w:rPr>
          <w:tab/>
          <w:t>Nguyễn Đức Xuân - 0812</w:t>
        </w:r>
      </w:p>
    </w:sdtContent>
  </w:sdt>
  <w:p w:rsidR="00750A86" w:rsidRDefault="00750A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F8D" w:rsidRDefault="003E5F8D" w:rsidP="00750A86">
      <w:pPr>
        <w:spacing w:before="0" w:after="0" w:line="240" w:lineRule="auto"/>
      </w:pPr>
      <w:r>
        <w:separator/>
      </w:r>
    </w:p>
  </w:footnote>
  <w:footnote w:type="continuationSeparator" w:id="0">
    <w:p w:rsidR="003E5F8D" w:rsidRDefault="003E5F8D" w:rsidP="00750A8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A86" w:rsidRDefault="00750A86" w:rsidP="00750A86">
    <w:pPr>
      <w:pStyle w:val="Header"/>
      <w:jc w:val="center"/>
    </w:pPr>
    <w:r>
      <w:t>Xây dựng hệ thống quản lý tương tác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4BF"/>
    <w:multiLevelType w:val="hybridMultilevel"/>
    <w:tmpl w:val="79182110"/>
    <w:lvl w:ilvl="0" w:tplc="E15E955A">
      <w:start w:val="1"/>
      <w:numFmt w:val="decimal"/>
      <w:pStyle w:val="Heading1"/>
      <w:lvlText w:val="Phần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779"/>
    <w:rsid w:val="00105F39"/>
    <w:rsid w:val="00361527"/>
    <w:rsid w:val="003E5F8D"/>
    <w:rsid w:val="003F66BB"/>
    <w:rsid w:val="00426ADE"/>
    <w:rsid w:val="00543839"/>
    <w:rsid w:val="00551119"/>
    <w:rsid w:val="005718C7"/>
    <w:rsid w:val="00750A86"/>
    <w:rsid w:val="00761601"/>
    <w:rsid w:val="00961491"/>
    <w:rsid w:val="00A65187"/>
    <w:rsid w:val="00A877B6"/>
    <w:rsid w:val="00AC0119"/>
    <w:rsid w:val="00EF740F"/>
    <w:rsid w:val="00FB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86"/>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61491"/>
    <w:pPr>
      <w:keepNext/>
      <w:keepLines/>
      <w:numPr>
        <w:numId w:val="1"/>
      </w:numPr>
      <w:spacing w:before="480" w:after="0"/>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A877B6"/>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A877B6"/>
    <w:pPr>
      <w:keepNext/>
      <w:keepLines/>
      <w:spacing w:before="200" w:after="0"/>
      <w:jc w:val="center"/>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next w:val="Normal"/>
    <w:rsid w:val="00750A86"/>
    <w:pPr>
      <w:spacing w:before="240" w:after="240"/>
      <w:ind w:firstLine="720"/>
      <w:jc w:val="both"/>
    </w:pPr>
  </w:style>
  <w:style w:type="paragraph" w:styleId="Header">
    <w:name w:val="header"/>
    <w:basedOn w:val="Normal"/>
    <w:link w:val="HeaderChar"/>
    <w:uiPriority w:val="99"/>
    <w:unhideWhenUsed/>
    <w:rsid w:val="00750A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50A86"/>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750A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0A86"/>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61491"/>
    <w:rPr>
      <w:rFonts w:ascii="Times New Roman" w:eastAsiaTheme="majorEastAsia" w:hAnsi="Times New Roman" w:cs="Times New Roman"/>
      <w:b/>
      <w:bCs/>
      <w:color w:val="000000" w:themeColor="text1"/>
      <w:sz w:val="28"/>
      <w:szCs w:val="28"/>
    </w:rPr>
  </w:style>
  <w:style w:type="paragraph" w:styleId="TOC1">
    <w:name w:val="toc 1"/>
    <w:basedOn w:val="Normal"/>
    <w:next w:val="Normal"/>
    <w:autoRedefine/>
    <w:uiPriority w:val="39"/>
    <w:unhideWhenUsed/>
    <w:rsid w:val="00A65187"/>
    <w:pPr>
      <w:spacing w:after="100"/>
    </w:pPr>
  </w:style>
  <w:style w:type="character" w:customStyle="1" w:styleId="Heading2Char">
    <w:name w:val="Heading 2 Char"/>
    <w:basedOn w:val="DefaultParagraphFont"/>
    <w:link w:val="Heading2"/>
    <w:uiPriority w:val="9"/>
    <w:rsid w:val="00A87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B6"/>
    <w:rPr>
      <w:rFonts w:ascii="Times New Roman" w:eastAsiaTheme="majorEastAsia" w:hAnsi="Times New Roman" w:cs="Times New Roman"/>
      <w:b/>
      <w:bCs/>
      <w:color w:val="000000" w:themeColor="text1"/>
      <w:sz w:val="26"/>
      <w:szCs w:val="26"/>
    </w:rPr>
  </w:style>
  <w:style w:type="paragraph" w:styleId="TOC3">
    <w:name w:val="toc 3"/>
    <w:basedOn w:val="Normal"/>
    <w:next w:val="Normal"/>
    <w:autoRedefine/>
    <w:uiPriority w:val="39"/>
    <w:unhideWhenUsed/>
    <w:rsid w:val="00426AD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86"/>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61491"/>
    <w:pPr>
      <w:keepNext/>
      <w:keepLines/>
      <w:numPr>
        <w:numId w:val="1"/>
      </w:numPr>
      <w:spacing w:before="480" w:after="0"/>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A877B6"/>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A877B6"/>
    <w:pPr>
      <w:keepNext/>
      <w:keepLines/>
      <w:spacing w:before="200" w:after="0"/>
      <w:jc w:val="center"/>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next w:val="Normal"/>
    <w:rsid w:val="00750A86"/>
    <w:pPr>
      <w:spacing w:before="240" w:after="240"/>
      <w:ind w:firstLine="720"/>
      <w:jc w:val="both"/>
    </w:pPr>
  </w:style>
  <w:style w:type="paragraph" w:styleId="Header">
    <w:name w:val="header"/>
    <w:basedOn w:val="Normal"/>
    <w:link w:val="HeaderChar"/>
    <w:uiPriority w:val="99"/>
    <w:unhideWhenUsed/>
    <w:rsid w:val="00750A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50A86"/>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750A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0A86"/>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61491"/>
    <w:rPr>
      <w:rFonts w:ascii="Times New Roman" w:eastAsiaTheme="majorEastAsia" w:hAnsi="Times New Roman" w:cs="Times New Roman"/>
      <w:b/>
      <w:bCs/>
      <w:color w:val="000000" w:themeColor="text1"/>
      <w:sz w:val="28"/>
      <w:szCs w:val="28"/>
    </w:rPr>
  </w:style>
  <w:style w:type="paragraph" w:styleId="TOC1">
    <w:name w:val="toc 1"/>
    <w:basedOn w:val="Normal"/>
    <w:next w:val="Normal"/>
    <w:autoRedefine/>
    <w:uiPriority w:val="39"/>
    <w:unhideWhenUsed/>
    <w:rsid w:val="00A65187"/>
    <w:pPr>
      <w:spacing w:after="100"/>
    </w:pPr>
  </w:style>
  <w:style w:type="character" w:customStyle="1" w:styleId="Heading2Char">
    <w:name w:val="Heading 2 Char"/>
    <w:basedOn w:val="DefaultParagraphFont"/>
    <w:link w:val="Heading2"/>
    <w:uiPriority w:val="9"/>
    <w:rsid w:val="00A87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B6"/>
    <w:rPr>
      <w:rFonts w:ascii="Times New Roman" w:eastAsiaTheme="majorEastAsia" w:hAnsi="Times New Roman" w:cs="Times New Roman"/>
      <w:b/>
      <w:bCs/>
      <w:color w:val="000000" w:themeColor="text1"/>
      <w:sz w:val="26"/>
      <w:szCs w:val="26"/>
    </w:rPr>
  </w:style>
  <w:style w:type="paragraph" w:styleId="TOC3">
    <w:name w:val="toc 3"/>
    <w:basedOn w:val="Normal"/>
    <w:next w:val="Normal"/>
    <w:autoRedefine/>
    <w:uiPriority w:val="39"/>
    <w:unhideWhenUsed/>
    <w:rsid w:val="00426AD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03C0C-EF97-4086-8F5C-68413F3A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294</Words>
  <Characters>1065</Characters>
  <Application>Microsoft Office Word</Application>
  <DocSecurity>0</DocSecurity>
  <Lines>40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dc:creator>
  <cp:keywords/>
  <dc:description/>
  <cp:lastModifiedBy>hoangdinh</cp:lastModifiedBy>
  <cp:revision>13</cp:revision>
  <dcterms:created xsi:type="dcterms:W3CDTF">2012-05-22T14:47:00Z</dcterms:created>
  <dcterms:modified xsi:type="dcterms:W3CDTF">2012-05-22T15:06:00Z</dcterms:modified>
</cp:coreProperties>
</file>