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B" w:rsidRDefault="00F04BEB" w:rsidP="00F04BEB">
      <w:pPr>
        <w:pStyle w:val="Title"/>
      </w:pPr>
      <w:r>
        <w:t>Hệ thống quản lý tương tác</w:t>
      </w:r>
    </w:p>
    <w:p w:rsidR="00C24FBF" w:rsidRDefault="00C24FBF" w:rsidP="00C24FBF">
      <w:pPr>
        <w:pStyle w:val="Heading1"/>
      </w:pPr>
      <w:r>
        <w:t>Các chức năng :</w:t>
      </w:r>
    </w:p>
    <w:p w:rsidR="00C24FBF" w:rsidRDefault="00C24FBF" w:rsidP="00C24FBF">
      <w:r>
        <w:t xml:space="preserve">Danh sách các actor </w:t>
      </w:r>
      <w:r w:rsidR="003B0B81">
        <w:t>của hệ thống</w:t>
      </w:r>
      <w:r>
        <w:t>:</w:t>
      </w:r>
    </w:p>
    <w:p w:rsidR="00C24FBF" w:rsidRDefault="006F54F6" w:rsidP="00C24FBF">
      <w:r>
        <w:rPr>
          <w:noProof/>
        </w:rPr>
        <w:drawing>
          <wp:inline distT="0" distB="0" distL="0" distR="0" wp14:anchorId="028EABB6" wp14:editId="365E184B">
            <wp:extent cx="5943600" cy="36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r>
        <w:t>Hệ thống</w:t>
      </w:r>
      <w:r w:rsidR="00C24FBF">
        <w:t xml:space="preserve"> gồm 3 nhóm chức năng chính:</w:t>
      </w:r>
    </w:p>
    <w:p w:rsidR="00C24FBF" w:rsidRDefault="006F54F6" w:rsidP="00C24FBF">
      <w:r>
        <w:rPr>
          <w:noProof/>
        </w:rPr>
        <w:drawing>
          <wp:inline distT="0" distB="0" distL="0" distR="0" wp14:anchorId="52D6D169" wp14:editId="162C83A9">
            <wp:extent cx="382143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r>
        <w:t>Trong đó :</w:t>
      </w:r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>Account management : các chức năng liên quan tới việc quản lý tài khoản.</w:t>
      </w:r>
    </w:p>
    <w:p w:rsidR="00F04BEB" w:rsidRDefault="00C24FBF" w:rsidP="00F04BEB">
      <w:pPr>
        <w:pStyle w:val="ListParagraph"/>
        <w:numPr>
          <w:ilvl w:val="0"/>
          <w:numId w:val="4"/>
        </w:numPr>
      </w:pPr>
      <w:r>
        <w:t>Project management : các chức năng liên quan tới việc quản lý dự án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4FBF" w:rsidRPr="00C24FBF" w:rsidRDefault="00C24FBF" w:rsidP="00C24FBF">
      <w:pPr>
        <w:pStyle w:val="Heading2"/>
      </w:pPr>
      <w:r>
        <w:lastRenderedPageBreak/>
        <w:t>Account management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54F6" w:rsidRDefault="000B1370" w:rsidP="000B1370">
      <w:pPr>
        <w:ind w:left="-12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4C3AE0E" wp14:editId="21F929C0">
            <wp:extent cx="7351048" cy="31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53" cy="31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 wp14:anchorId="6EC37C58" wp14:editId="5C8634C0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r>
        <w:t>Trong đó :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structure management : các chức năng để quản lý cấu trúc của dự án như  tạo dự án, thêm thành viên, xóa thành viên,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activity : các chức năng liên quan tới các hoạt động thường ngày của dự án như tạo work item, thực hiện survey, …</w:t>
      </w:r>
    </w:p>
    <w:p w:rsidR="00C24FBF" w:rsidRDefault="00C24FBF" w:rsidP="00C24FBF">
      <w:pPr>
        <w:pStyle w:val="Heading3"/>
      </w:pPr>
      <w:r>
        <w:t>Project structure management:</w:t>
      </w:r>
    </w:p>
    <w:p w:rsidR="00A17B81" w:rsidRDefault="00A17B81" w:rsidP="00C24FBF">
      <w:pPr>
        <w:rPr>
          <w:noProof/>
        </w:rPr>
      </w:pPr>
    </w:p>
    <w:p w:rsidR="00C24FBF" w:rsidRDefault="000B1370" w:rsidP="00827327">
      <w:pPr>
        <w:ind w:left="-1170"/>
      </w:pPr>
      <w:r>
        <w:rPr>
          <w:noProof/>
        </w:rPr>
        <w:lastRenderedPageBreak/>
        <w:drawing>
          <wp:inline distT="0" distB="0" distL="0" distR="0" wp14:anchorId="23A2A276" wp14:editId="313F543F">
            <wp:extent cx="7268371" cy="458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371" cy="45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lastRenderedPageBreak/>
        <w:t>Project activity</w:t>
      </w:r>
    </w:p>
    <w:p w:rsidR="00C24FBF" w:rsidRDefault="00827327" w:rsidP="00827327">
      <w:pPr>
        <w:ind w:left="-1260"/>
      </w:pPr>
      <w:r>
        <w:rPr>
          <w:noProof/>
        </w:rPr>
        <w:drawing>
          <wp:inline distT="0" distB="0" distL="0" distR="0" wp14:anchorId="658FC462" wp14:editId="576DD917">
            <wp:extent cx="7261761" cy="7219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35" cy="72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r>
        <w:lastRenderedPageBreak/>
        <w:t>Sơ đồ lớp mức phân tích :</w:t>
      </w:r>
    </w:p>
    <w:p w:rsidR="00C24FBF" w:rsidRPr="00C24FBF" w:rsidRDefault="003A7292" w:rsidP="00C24FBF">
      <w:r>
        <w:rPr>
          <w:noProof/>
        </w:rPr>
        <w:drawing>
          <wp:inline distT="0" distB="0" distL="0" distR="0" wp14:anchorId="2C2E1A01" wp14:editId="7FA8593F">
            <wp:extent cx="5943600" cy="502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57" w:rsidRDefault="00E44D57" w:rsidP="00F04BEB">
      <w:pPr>
        <w:pStyle w:val="Heading1"/>
      </w:pPr>
      <w:r>
        <w:lastRenderedPageBreak/>
        <w:t>Database design</w:t>
      </w:r>
    </w:p>
    <w:p w:rsidR="007F743E" w:rsidRDefault="0063061C" w:rsidP="007F743E">
      <w:r>
        <w:object w:dxaOrig="22827" w:dyaOrig="2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6.25pt" o:ole="">
            <v:imagedata r:id="rId13" o:title=""/>
          </v:shape>
          <o:OLEObject Type="Embed" ProgID="Visio.Drawing.11" ShapeID="_x0000_i1025" DrawAspect="Content" ObjectID="_1392317909" r:id="rId14"/>
        </w:object>
      </w:r>
    </w:p>
    <w:p w:rsidR="005F0116" w:rsidRDefault="00D63C29" w:rsidP="000C01D9">
      <w:pPr>
        <w:pStyle w:val="Heading2"/>
        <w:numPr>
          <w:ilvl w:val="0"/>
          <w:numId w:val="14"/>
        </w:numPr>
      </w:pPr>
      <w:r>
        <w:t xml:space="preserve">Các </w:t>
      </w:r>
      <w:r w:rsidRPr="000C01D9">
        <w:t>vấn</w:t>
      </w:r>
      <w:r>
        <w:t xml:space="preserve"> đề cần giải quyết:</w:t>
      </w:r>
    </w:p>
    <w:p w:rsidR="005F0116" w:rsidRDefault="005F0116" w:rsidP="0063061C">
      <w:pPr>
        <w:pStyle w:val="Heading3"/>
        <w:numPr>
          <w:ilvl w:val="0"/>
          <w:numId w:val="11"/>
        </w:numPr>
      </w:pPr>
      <w:r>
        <w:t>Cần tạo project có cấ</w:t>
      </w:r>
      <w:r w:rsidR="0063061C">
        <w:t>u trúc bao gồm release, iteration</w:t>
      </w:r>
    </w:p>
    <w:p w:rsidR="0063061C" w:rsidRDefault="0063061C" w:rsidP="0063061C">
      <w:pPr>
        <w:pStyle w:val="ListParagraph"/>
        <w:numPr>
          <w:ilvl w:val="0"/>
          <w:numId w:val="12"/>
        </w:numPr>
      </w:pPr>
      <w:r>
        <w:t>release, iteration đều đượ</w:t>
      </w:r>
      <w:r w:rsidR="005363A9">
        <w:t>c xem là workitem container, chỉ khác nhau ở tên gọi lúc tạo workitem container.</w:t>
      </w:r>
    </w:p>
    <w:p w:rsidR="0063061C" w:rsidRDefault="0063061C" w:rsidP="005F0116">
      <w:r>
        <w:t xml:space="preserve">Ví dụ tạo project có cấu trúc như </w:t>
      </w:r>
      <w:r w:rsidR="000B1370">
        <w:t>hình</w:t>
      </w:r>
      <w:r>
        <w:t>. Thì người dùng sẽ tạo ra 3 workitem container có tên là release1, iteration1, iteration2.  Trong đó release1 sẽ có cha là project1, còn iteration1, iteration2 sẽ có cha là release1</w:t>
      </w:r>
    </w:p>
    <w:p w:rsidR="005F0116" w:rsidRDefault="005F0116" w:rsidP="005F0116">
      <w:r>
        <w:rPr>
          <w:noProof/>
        </w:rPr>
        <w:lastRenderedPageBreak/>
        <w:drawing>
          <wp:inline distT="0" distB="0" distL="0" distR="0" wp14:anchorId="42A12BF4" wp14:editId="3C2002D0">
            <wp:extent cx="1323975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46" w:rsidRDefault="0063061C" w:rsidP="005F0116">
      <w:r>
        <w:t>Sau khi tạo 3 workitem container thì</w:t>
      </w:r>
      <w:r w:rsidR="006A3E46">
        <w:t xml:space="preserve"> database như sau:</w:t>
      </w:r>
    </w:p>
    <w:p w:rsidR="005F0116" w:rsidRDefault="005F0116" w:rsidP="006A3E46">
      <w:pPr>
        <w:pStyle w:val="ListParagraph"/>
        <w:numPr>
          <w:ilvl w:val="0"/>
          <w:numId w:val="10"/>
        </w:numPr>
      </w:pPr>
      <w:r>
        <w:t>Bảng WorkItemContainer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r>
              <w:t>WorkitemContainerID</w:t>
            </w:r>
          </w:p>
        </w:tc>
        <w:tc>
          <w:tcPr>
            <w:tcW w:w="4788" w:type="dxa"/>
          </w:tcPr>
          <w:p w:rsidR="005F0116" w:rsidRDefault="005F0116" w:rsidP="005F0116">
            <w:r>
              <w:t>ParentID</w:t>
            </w:r>
          </w:p>
        </w:tc>
      </w:tr>
      <w:tr w:rsidR="005F0116" w:rsidTr="005F0116">
        <w:tc>
          <w:tcPr>
            <w:tcW w:w="4788" w:type="dxa"/>
          </w:tcPr>
          <w:p w:rsidR="005F0116" w:rsidRDefault="005F0116" w:rsidP="005F0116">
            <w:r>
              <w:t>1</w:t>
            </w:r>
          </w:p>
        </w:tc>
        <w:tc>
          <w:tcPr>
            <w:tcW w:w="4788" w:type="dxa"/>
          </w:tcPr>
          <w:p w:rsidR="005F0116" w:rsidRDefault="005F0116" w:rsidP="005F0116">
            <w:r>
              <w:t>NULL</w:t>
            </w:r>
          </w:p>
        </w:tc>
      </w:tr>
      <w:tr w:rsidR="005F0116" w:rsidTr="005F0116">
        <w:tc>
          <w:tcPr>
            <w:tcW w:w="4788" w:type="dxa"/>
          </w:tcPr>
          <w:p w:rsidR="005F0116" w:rsidRDefault="00FF7B1D" w:rsidP="005F0116">
            <w:r>
              <w:t>2</w:t>
            </w:r>
          </w:p>
        </w:tc>
        <w:tc>
          <w:tcPr>
            <w:tcW w:w="4788" w:type="dxa"/>
          </w:tcPr>
          <w:p w:rsidR="005F0116" w:rsidRDefault="00FF7B1D" w:rsidP="005F0116">
            <w:r>
              <w:t>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63061C" w:rsidP="005F0116">
            <w:r>
              <w:t>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r>
        <w:t>Bảng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r>
              <w:t>IterationID</w:t>
            </w:r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  <w:tc>
          <w:tcPr>
            <w:tcW w:w="4788" w:type="dxa"/>
          </w:tcPr>
          <w:p w:rsidR="00FF7B1D" w:rsidRDefault="00FF7B1D" w:rsidP="005F0116">
            <w:r>
              <w:t>Release1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r>
        <w:t>Bảng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r>
              <w:t>ProjectID</w:t>
            </w:r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1</w:t>
            </w:r>
          </w:p>
        </w:tc>
        <w:tc>
          <w:tcPr>
            <w:tcW w:w="4788" w:type="dxa"/>
          </w:tcPr>
          <w:p w:rsidR="00FF7B1D" w:rsidRDefault="00FF7B1D" w:rsidP="005F0116">
            <w:r>
              <w:t>Project1</w:t>
            </w:r>
          </w:p>
        </w:tc>
      </w:tr>
    </w:tbl>
    <w:p w:rsidR="005F0116" w:rsidRDefault="0063061C" w:rsidP="0063061C">
      <w:pPr>
        <w:pStyle w:val="Heading3"/>
      </w:pPr>
      <w:r>
        <w:t>Vấn đề mỗi process có các loại workitem khác nhau:</w:t>
      </w:r>
    </w:p>
    <w:p w:rsidR="0063061C" w:rsidRDefault="0063061C" w:rsidP="00494823">
      <w:pPr>
        <w:pStyle w:val="ListParagraph"/>
        <w:numPr>
          <w:ilvl w:val="0"/>
          <w:numId w:val="10"/>
        </w:numPr>
      </w:pPr>
      <w:r>
        <w:t>Sẽ giải quyết tương tự như vấn đề website bán hàng bán nhiều loại sản phẩm, mỗi loại sản phẩm có thuộc tính khác nhau.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r>
        <w:t>Trong một project nhất định người dùng chỉ có thể tạo các loại workitem thuộc về process tương ứng</w:t>
      </w:r>
      <w:r w:rsidR="000B1370">
        <w:t xml:space="preserve"> với project đó</w:t>
      </w:r>
      <w:r>
        <w:t xml:space="preserve"> (người dùng chỉ có thể tạo các loại workitem có tham chiếu khóa ngoại đến process tương ứng</w:t>
      </w:r>
      <w:r w:rsidR="000B1370">
        <w:t xml:space="preserve"> với project hiện tại</w:t>
      </w:r>
      <w:r>
        <w:t xml:space="preserve"> trong bảng Process).</w:t>
      </w:r>
    </w:p>
    <w:p w:rsidR="00952BD8" w:rsidRDefault="00494823" w:rsidP="00494823">
      <w:pPr>
        <w:pStyle w:val="ListParagraph"/>
        <w:numPr>
          <w:ilvl w:val="0"/>
          <w:numId w:val="10"/>
        </w:numPr>
      </w:pPr>
      <w:r>
        <w:t xml:space="preserve">Các thuộc tính chung cho tất cả các loại workitem sẽ </w:t>
      </w:r>
      <w:r w:rsidR="00952BD8">
        <w:t>tương ứng với các</w:t>
      </w:r>
      <w:r>
        <w:t xml:space="preserve"> cột (thuộc tính) trong bảng WorkItem. 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r>
        <w:t>Các thuộc tính riêng của các mỗi loại workitem sẽ được lưu trong cột “AdditionalFields”</w:t>
      </w:r>
      <w:r w:rsidR="00952BD8">
        <w:t xml:space="preserve"> của bảng WorkItem</w:t>
      </w:r>
      <w:r>
        <w:t xml:space="preserve"> dưới dạng </w:t>
      </w:r>
      <w:r w:rsidR="000B1370">
        <w:t xml:space="preserve"> </w:t>
      </w:r>
      <w:r>
        <w:t>xml.</w:t>
      </w:r>
    </w:p>
    <w:p w:rsidR="00952BD8" w:rsidRPr="0063061C" w:rsidRDefault="00952BD8" w:rsidP="00494823">
      <w:pPr>
        <w:pStyle w:val="ListParagraph"/>
        <w:numPr>
          <w:ilvl w:val="0"/>
          <w:numId w:val="10"/>
        </w:numPr>
      </w:pPr>
      <w:r>
        <w:t xml:space="preserve">Cấu trúc xml mẫu được dùng </w:t>
      </w:r>
      <w:r w:rsidR="000B1370">
        <w:t>để</w:t>
      </w:r>
      <w:r>
        <w:t xml:space="preserve"> tạo workitem sẽ lưu trong cột AdditionalFields của bảng WorkItemType.</w:t>
      </w:r>
    </w:p>
    <w:p w:rsidR="007E1BF7" w:rsidRPr="000C01D9" w:rsidRDefault="00E44D57" w:rsidP="000C01D9">
      <w:pPr>
        <w:pStyle w:val="Heading1"/>
      </w:pPr>
      <w:r>
        <w:lastRenderedPageBreak/>
        <w:t>UI design</w:t>
      </w:r>
    </w:p>
    <w:p w:rsidR="00D63C29" w:rsidRDefault="00D63C29" w:rsidP="000C01D9">
      <w:pPr>
        <w:pStyle w:val="Heading2"/>
        <w:numPr>
          <w:ilvl w:val="0"/>
          <w:numId w:val="15"/>
        </w:numPr>
      </w:pPr>
      <w:r>
        <w:t>Layout:</w:t>
      </w:r>
    </w:p>
    <w:p w:rsidR="00302062" w:rsidRDefault="00D63C29" w:rsidP="000C01D9">
      <w:pPr>
        <w:pStyle w:val="ListParagraph"/>
      </w:pPr>
      <w:r>
        <w:rPr>
          <w:noProof/>
        </w:rPr>
        <w:drawing>
          <wp:inline distT="0" distB="0" distL="0" distR="0" wp14:anchorId="0F07CD35" wp14:editId="39581783">
            <wp:extent cx="5931535" cy="396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29" w:rsidRDefault="00D63C29" w:rsidP="000C01D9">
      <w:pPr>
        <w:pStyle w:val="Heading2"/>
      </w:pPr>
      <w:r>
        <w:lastRenderedPageBreak/>
        <w:t>Overview</w:t>
      </w:r>
      <w:r w:rsidR="006A34C7">
        <w:t xml:space="preserve"> (chỉ có phần nội dung)</w:t>
      </w:r>
    </w:p>
    <w:p w:rsidR="00302062" w:rsidRDefault="00D63C29" w:rsidP="00302062">
      <w:pPr>
        <w:pStyle w:val="ListParagraph"/>
      </w:pPr>
      <w:r>
        <w:rPr>
          <w:noProof/>
        </w:rPr>
        <w:drawing>
          <wp:inline distT="0" distB="0" distL="0" distR="0" wp14:anchorId="7F78931E" wp14:editId="4FB0F024">
            <wp:extent cx="5931535" cy="363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0C01D9">
      <w:pPr>
        <w:pStyle w:val="Heading2"/>
      </w:pPr>
      <w:r>
        <w:t>Work items</w:t>
      </w:r>
    </w:p>
    <w:p w:rsidR="00302062" w:rsidRDefault="00D63C29" w:rsidP="00302062">
      <w:pPr>
        <w:ind w:left="360"/>
      </w:pPr>
      <w:r>
        <w:rPr>
          <w:noProof/>
        </w:rPr>
        <w:drawing>
          <wp:inline distT="0" distB="0" distL="0" distR="0" wp14:anchorId="76BE5763" wp14:editId="7F2B609B">
            <wp:extent cx="5931535" cy="396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</w:pPr>
    </w:p>
    <w:p w:rsidR="00302062" w:rsidRDefault="00D63C29" w:rsidP="000C01D9">
      <w:pPr>
        <w:pStyle w:val="Heading2"/>
      </w:pPr>
      <w:r>
        <w:t>Activity</w:t>
      </w:r>
      <w:r w:rsidR="006A34C7">
        <w:t xml:space="preserve"> (chỉ có phần nội dung)</w:t>
      </w:r>
    </w:p>
    <w:p w:rsidR="00302062" w:rsidRDefault="000E38B2" w:rsidP="00302062">
      <w:pPr>
        <w:pStyle w:val="ListParagraph"/>
      </w:pPr>
      <w:r>
        <w:rPr>
          <w:noProof/>
        </w:rPr>
        <w:drawing>
          <wp:inline distT="0" distB="0" distL="0" distR="0" wp14:anchorId="6440A153" wp14:editId="1E79C9B1">
            <wp:extent cx="5931535" cy="3099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7" w:rsidRDefault="007E1BF7" w:rsidP="000C01D9">
      <w:pPr>
        <w:pStyle w:val="Heading1"/>
      </w:pPr>
      <w:r>
        <w:t>Kiến trúc tổng quát :</w:t>
      </w:r>
    </w:p>
    <w:p w:rsidR="007E1BF7" w:rsidRDefault="007E1BF7" w:rsidP="00302062">
      <w:pPr>
        <w:pStyle w:val="ListParagraph"/>
        <w:rPr>
          <w:ins w:id="0" w:author="xx" w:date="2012-03-03T22:05:00Z"/>
        </w:rPr>
      </w:pPr>
      <w:r>
        <w:rPr>
          <w:noProof/>
        </w:rPr>
        <w:drawing>
          <wp:inline distT="0" distB="0" distL="0" distR="0" wp14:anchorId="48AEE72F" wp14:editId="78E7CA24">
            <wp:extent cx="5933440" cy="373824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1D" w:rsidRDefault="0018091D" w:rsidP="0018091D">
      <w:pPr>
        <w:pStyle w:val="ListParagraph"/>
        <w:numPr>
          <w:ilvl w:val="0"/>
          <w:numId w:val="16"/>
        </w:numPr>
        <w:rPr>
          <w:ins w:id="1" w:author="xx" w:date="2012-03-03T22:06:00Z"/>
        </w:rPr>
        <w:pPrChange w:id="2" w:author="xx" w:date="2012-03-03T22:11:00Z">
          <w:pPr>
            <w:pStyle w:val="ListParagraph"/>
          </w:pPr>
        </w:pPrChange>
      </w:pPr>
      <w:ins w:id="3" w:author="xx" w:date="2012-03-03T22:06:00Z">
        <w:r>
          <w:lastRenderedPageBreak/>
          <w:t>Application Server</w:t>
        </w:r>
      </w:ins>
      <w:ins w:id="4" w:author="xx" w:date="2012-03-03T22:12:00Z">
        <w:r>
          <w:t xml:space="preserve"> </w:t>
        </w:r>
      </w:ins>
      <w:ins w:id="5" w:author="xx" w:date="2012-03-03T22:06:00Z">
        <w:r>
          <w:t xml:space="preserve"> thực hiện các xử lý logic của ứng dụng</w:t>
        </w:r>
      </w:ins>
      <w:ins w:id="6" w:author="xx" w:date="2012-03-03T22:09:00Z">
        <w:r>
          <w:t>.</w:t>
        </w:r>
      </w:ins>
      <w:ins w:id="7" w:author="xx" w:date="2012-03-03T22:10:00Z">
        <w:r>
          <w:t xml:space="preserve"> Application Server được gọi thông qua webservices.</w:t>
        </w:r>
      </w:ins>
    </w:p>
    <w:p w:rsidR="0018091D" w:rsidRDefault="0018091D" w:rsidP="0018091D">
      <w:pPr>
        <w:pStyle w:val="ListParagraph"/>
        <w:numPr>
          <w:ilvl w:val="0"/>
          <w:numId w:val="16"/>
        </w:numPr>
        <w:rPr>
          <w:ins w:id="8" w:author="xx" w:date="2012-03-03T22:08:00Z"/>
        </w:rPr>
        <w:pPrChange w:id="9" w:author="xx" w:date="2012-03-03T22:11:00Z">
          <w:pPr>
            <w:pStyle w:val="ListParagraph"/>
          </w:pPr>
        </w:pPrChange>
      </w:pPr>
      <w:ins w:id="10" w:author="xx" w:date="2012-03-03T22:06:00Z">
        <w:r>
          <w:t>Web Server</w:t>
        </w:r>
      </w:ins>
      <w:ins w:id="11" w:author="xx" w:date="2012-03-03T22:12:00Z">
        <w:r>
          <w:t xml:space="preserve"> </w:t>
        </w:r>
      </w:ins>
      <w:ins w:id="12" w:author="xx" w:date="2012-03-03T22:06:00Z">
        <w:r>
          <w:t>nhận và xử lý yêu cầu từ người dùng</w:t>
        </w:r>
      </w:ins>
      <w:ins w:id="13" w:author="xx" w:date="2012-03-03T22:07:00Z">
        <w:r>
          <w:t xml:space="preserve"> sử dụng web browser.</w:t>
        </w:r>
      </w:ins>
      <w:ins w:id="14" w:author="xx" w:date="2012-03-03T22:08:00Z">
        <w:r>
          <w:t xml:space="preserve"> Webserver gọi tới </w:t>
        </w:r>
      </w:ins>
      <w:ins w:id="15" w:author="xx" w:date="2012-03-03T22:09:00Z">
        <w:r>
          <w:t>application</w:t>
        </w:r>
      </w:ins>
      <w:ins w:id="16" w:author="xx" w:date="2012-03-03T22:08:00Z">
        <w:r>
          <w:t xml:space="preserve"> </w:t>
        </w:r>
      </w:ins>
      <w:ins w:id="17" w:author="xx" w:date="2012-03-03T22:09:00Z">
        <w:r>
          <w:t xml:space="preserve">server để thực hiện các xử lý logic của </w:t>
        </w:r>
      </w:ins>
      <w:ins w:id="18" w:author="xx" w:date="2012-03-03T22:11:00Z">
        <w:r>
          <w:t>ứng dụng</w:t>
        </w:r>
      </w:ins>
      <w:ins w:id="19" w:author="xx" w:date="2012-03-03T22:09:00Z">
        <w:r>
          <w:t>.</w:t>
        </w:r>
      </w:ins>
    </w:p>
    <w:p w:rsidR="0018091D" w:rsidRDefault="0018091D" w:rsidP="0018091D">
      <w:pPr>
        <w:pStyle w:val="ListParagraph"/>
        <w:numPr>
          <w:ilvl w:val="0"/>
          <w:numId w:val="16"/>
        </w:numPr>
        <w:pPrChange w:id="20" w:author="xx" w:date="2012-03-03T22:11:00Z">
          <w:pPr>
            <w:pStyle w:val="ListParagraph"/>
          </w:pPr>
        </w:pPrChange>
      </w:pPr>
      <w:ins w:id="21" w:author="xx" w:date="2012-03-03T22:08:00Z">
        <w:r>
          <w:t xml:space="preserve">Application </w:t>
        </w:r>
      </w:ins>
      <w:ins w:id="22" w:author="xx" w:date="2012-03-03T22:12:00Z">
        <w:r>
          <w:t>S</w:t>
        </w:r>
      </w:ins>
      <w:ins w:id="23" w:author="xx" w:date="2012-03-03T22:08:00Z">
        <w:r>
          <w:t>erver và Web Server trao đổi thông tin với nhau thông qua webservice</w:t>
        </w:r>
      </w:ins>
      <w:ins w:id="24" w:author="xx" w:date="2012-03-03T22:12:00Z">
        <w:r>
          <w:t>s</w:t>
        </w:r>
      </w:ins>
      <w:bookmarkStart w:id="25" w:name="_GoBack"/>
      <w:bookmarkEnd w:id="25"/>
      <w:ins w:id="26" w:author="xx" w:date="2012-03-03T22:08:00Z">
        <w:r>
          <w:t>.</w:t>
        </w:r>
      </w:ins>
    </w:p>
    <w:p w:rsidR="007E1BF7" w:rsidRDefault="007E1BF7" w:rsidP="000C01D9">
      <w:pPr>
        <w:pStyle w:val="Heading1"/>
      </w:pPr>
      <w:r>
        <w:t>Môi trường phát triển :</w:t>
      </w:r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>Web Server : Apache</w:t>
      </w:r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>Database management system : mysql</w:t>
      </w:r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>Programming language : PHP</w:t>
      </w:r>
    </w:p>
    <w:p w:rsidR="007E1BF7" w:rsidRPr="000C01D9" w:rsidRDefault="007E1BF7" w:rsidP="000C01D9">
      <w:pPr>
        <w:pStyle w:val="ListParagraph"/>
        <w:numPr>
          <w:ilvl w:val="0"/>
          <w:numId w:val="13"/>
        </w:numPr>
      </w:pPr>
      <w:r>
        <w:t>Framework : Zend</w:t>
      </w:r>
    </w:p>
    <w:p w:rsidR="00F04BEB" w:rsidRDefault="00F04BEB" w:rsidP="00F04BEB">
      <w:pPr>
        <w:pStyle w:val="Heading1"/>
      </w:pPr>
      <w:r>
        <w:t>Kế hoạch</w:t>
      </w:r>
    </w:p>
    <w:p w:rsidR="00F04BEB" w:rsidRDefault="00F04BEB" w:rsidP="00F04BEB">
      <w:pPr>
        <w:pStyle w:val="Heading2"/>
        <w:numPr>
          <w:ilvl w:val="0"/>
          <w:numId w:val="7"/>
        </w:numPr>
      </w:pPr>
      <w:r>
        <w:t>Thời gian:</w:t>
      </w:r>
    </w:p>
    <w:tbl>
      <w:tblPr>
        <w:tblW w:w="7208" w:type="dxa"/>
        <w:tblInd w:w="100" w:type="dxa"/>
        <w:tblLook w:val="04A0" w:firstRow="1" w:lastRow="0" w:firstColumn="1" w:lastColumn="0" w:noHBand="0" w:noVBand="1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thời gian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công việc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Phân tích, </w:t>
            </w:r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 kế  hệ thống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viết báo cáo,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phản biện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bảo vệ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khóa luận sau khi bảo vệ</w:t>
            </w:r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r>
        <w:t>Chức năng cụ thể cho từng iteration: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24"/>
        <w:gridCol w:w="3081"/>
        <w:gridCol w:w="3946"/>
        <w:gridCol w:w="844"/>
        <w:gridCol w:w="988"/>
      </w:tblGrid>
      <w:tr w:rsidR="00585593" w:rsidRPr="00585593" w:rsidTr="00585593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stt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mô tả chung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độ ưu tiên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phan quyen cho cac thanh vien cua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workitem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workitem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workitem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duoc dung khi add member vao project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workitem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workitem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project's workitems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automatically plan a event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tu dong xac dinh thoi gian dien ra su kien dua vao thoi gian ranh cua thanh vien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workitem assign to me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projects activities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ask to join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changeset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remind member about events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r>
        <w:br/>
      </w:r>
    </w:p>
    <w:tbl>
      <w:tblPr>
        <w:tblW w:w="2660" w:type="dxa"/>
        <w:tblInd w:w="100" w:type="dxa"/>
        <w:tblLook w:val="04A0" w:firstRow="1" w:lastRow="0" w:firstColumn="1" w:lastColumn="0" w:noHBand="0" w:noVBand="1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lastRenderedPageBreak/>
              <w:t>Độ ưu tiên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Mô tả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22"/>
    <w:multiLevelType w:val="hybridMultilevel"/>
    <w:tmpl w:val="98244C9A"/>
    <w:lvl w:ilvl="0" w:tplc="0A388988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030CE"/>
    <w:multiLevelType w:val="hybridMultilevel"/>
    <w:tmpl w:val="06C8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1EBB"/>
    <w:multiLevelType w:val="hybridMultilevel"/>
    <w:tmpl w:val="5F5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88C"/>
    <w:multiLevelType w:val="hybridMultilevel"/>
    <w:tmpl w:val="C90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65B67"/>
    <w:multiLevelType w:val="hybridMultilevel"/>
    <w:tmpl w:val="8D8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B50EF"/>
    <w:multiLevelType w:val="hybridMultilevel"/>
    <w:tmpl w:val="169CD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DE5BE5"/>
    <w:multiLevelType w:val="hybridMultilevel"/>
    <w:tmpl w:val="17A8F1FC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6"/>
    <w:lvlOverride w:ilvl="0">
      <w:startOverride w:val="1"/>
    </w:lvlOverride>
  </w:num>
  <w:num w:numId="12">
    <w:abstractNumId w:val="2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FBF"/>
    <w:rsid w:val="00001F7E"/>
    <w:rsid w:val="000B1370"/>
    <w:rsid w:val="000C01D9"/>
    <w:rsid w:val="000E38B2"/>
    <w:rsid w:val="0018091D"/>
    <w:rsid w:val="001A0360"/>
    <w:rsid w:val="00302062"/>
    <w:rsid w:val="003A7292"/>
    <w:rsid w:val="003B0B81"/>
    <w:rsid w:val="00494823"/>
    <w:rsid w:val="004B5250"/>
    <w:rsid w:val="005363A9"/>
    <w:rsid w:val="00585593"/>
    <w:rsid w:val="005F0116"/>
    <w:rsid w:val="0063061C"/>
    <w:rsid w:val="006A34C7"/>
    <w:rsid w:val="006A3E46"/>
    <w:rsid w:val="006F54F6"/>
    <w:rsid w:val="007E1BF7"/>
    <w:rsid w:val="007F743E"/>
    <w:rsid w:val="00827327"/>
    <w:rsid w:val="00830989"/>
    <w:rsid w:val="00952BD8"/>
    <w:rsid w:val="00A17B81"/>
    <w:rsid w:val="00B93878"/>
    <w:rsid w:val="00BA0679"/>
    <w:rsid w:val="00C21B48"/>
    <w:rsid w:val="00C24FBF"/>
    <w:rsid w:val="00C920D7"/>
    <w:rsid w:val="00D63C29"/>
    <w:rsid w:val="00DA5D73"/>
    <w:rsid w:val="00E44D57"/>
    <w:rsid w:val="00E73158"/>
    <w:rsid w:val="00EE211A"/>
    <w:rsid w:val="00F04BEB"/>
    <w:rsid w:val="00F106CC"/>
    <w:rsid w:val="00F33BA5"/>
    <w:rsid w:val="00F513B8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3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13</Pages>
  <Words>924</Words>
  <Characters>3770</Characters>
  <Application>Microsoft Office Word</Application>
  <DocSecurity>0</DocSecurity>
  <Lines>418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xx</cp:lastModifiedBy>
  <cp:revision>25</cp:revision>
  <dcterms:created xsi:type="dcterms:W3CDTF">2012-02-21T16:45:00Z</dcterms:created>
  <dcterms:modified xsi:type="dcterms:W3CDTF">2012-03-03T15:12:00Z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1_uxjNFKsrt6UQiaZ76oE9R5SBAXFFaDFEu47Xf4aPdA</vt:lpwstr>
  </property>
  <property fmtid="{D5CDD505-2E9C-101B-9397-08002B2CF9AE}" pid="4" name="Google.Documents.RevisionId">
    <vt:lpwstr>13272403246069317809</vt:lpwstr>
  </property>
  <property fmtid="{D5CDD505-2E9C-101B-9397-08002B2CF9AE}" pid="5" name="Google.Documents.PreviousRevisionId">
    <vt:lpwstr>10829332913384108798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